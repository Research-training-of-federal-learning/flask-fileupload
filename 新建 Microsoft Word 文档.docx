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155C" w14:textId="77777777" w:rsidR="001E0877" w:rsidRDefault="001E0877" w:rsidP="001E0877">
      <w:pPr>
        <w:pStyle w:val="2"/>
      </w:pPr>
      <w:r>
        <w:rPr>
          <w:rFonts w:hint="eastAsia"/>
        </w:rPr>
        <w:t xml:space="preserve">摘要 </w:t>
      </w:r>
      <w:r>
        <w:t>ABSTRACT</w:t>
      </w:r>
      <w:r>
        <w:rPr>
          <w:rFonts w:hint="eastAsia"/>
        </w:rPr>
        <w:t>：</w:t>
      </w:r>
    </w:p>
    <w:p w14:paraId="2D603354" w14:textId="77777777" w:rsidR="001E0877" w:rsidRDefault="001E0877" w:rsidP="001E0877">
      <w:pPr>
        <w:ind w:firstLine="420"/>
        <w:rPr>
          <w:rFonts w:hint="eastAsia"/>
        </w:rPr>
      </w:pPr>
      <w:r>
        <w:rPr>
          <w:rFonts w:hint="eastAsia"/>
        </w:rPr>
        <w:t>基于GAN的后门检测的诞生源于一系列“</w:t>
      </w:r>
      <w:r w:rsidRPr="006767D0">
        <w:rPr>
          <w:rFonts w:hint="eastAsia"/>
        </w:rPr>
        <w:t>有趣的经验研究</w:t>
      </w:r>
      <w:r>
        <w:rPr>
          <w:rFonts w:hint="eastAsia"/>
        </w:rPr>
        <w:t>”[</w:t>
      </w:r>
      <w:r>
        <w:t>48]</w:t>
      </w:r>
      <w:r>
        <w:rPr>
          <w:rFonts w:hint="eastAsia"/>
        </w:rPr>
        <w:t>。为何全局性的对抗性网络能帮助逆向后门?在本文中我们结合互信息</w:t>
      </w:r>
      <w:proofErr w:type="gramStart"/>
      <w:r>
        <w:rPr>
          <w:rFonts w:hint="eastAsia"/>
        </w:rPr>
        <w:t>熵</w:t>
      </w:r>
      <w:proofErr w:type="gramEnd"/>
      <w:r>
        <w:rPr>
          <w:rFonts w:hint="eastAsia"/>
        </w:rPr>
        <w:t>讨论了这个问题。在此基础上我们提出了一种基于对抗性生成网络和互信息熵的</w:t>
      </w:r>
      <w:ins w:id="0" w:author="wang shihe" w:date="2023-03-09T09:46:00Z">
        <w:r>
          <w:rPr>
            <w:rFonts w:hint="eastAsia"/>
          </w:rPr>
          <w:t>后门</w:t>
        </w:r>
      </w:ins>
      <w:r>
        <w:rPr>
          <w:rFonts w:hint="eastAsia"/>
        </w:rPr>
        <w:t>防御方法，用于对不同类型的机器学习后门攻击进行高精度的检测和后门触发器的</w:t>
      </w:r>
      <w:ins w:id="1" w:author="wang shihe" w:date="2023-03-09T09:46:00Z">
        <w:r>
          <w:rPr>
            <w:rFonts w:hint="eastAsia"/>
          </w:rPr>
          <w:t>还原</w:t>
        </w:r>
      </w:ins>
      <w:r>
        <w:rPr>
          <w:rFonts w:hint="eastAsia"/>
        </w:rPr>
        <w:t>。我们证明，使用中毒模型的数据集的</w:t>
      </w:r>
      <w:proofErr w:type="gramStart"/>
      <w:r>
        <w:rPr>
          <w:rFonts w:hint="eastAsia"/>
        </w:rPr>
        <w:t>熵进行</w:t>
      </w:r>
      <w:proofErr w:type="gramEnd"/>
      <w:r>
        <w:rPr>
          <w:rFonts w:hint="eastAsia"/>
        </w:rPr>
        <w:t>对抗性生成网络的逆向，而不是基于固定像素[</w:t>
      </w:r>
      <w:r>
        <w:t>1]</w:t>
      </w:r>
      <w:r>
        <w:rPr>
          <w:rFonts w:hint="eastAsia"/>
        </w:rPr>
        <w:t>和</w:t>
      </w:r>
      <w:proofErr w:type="gramStart"/>
      <w:r>
        <w:rPr>
          <w:rFonts w:hint="eastAsia"/>
        </w:rPr>
        <w:t>或</w:t>
      </w:r>
      <w:proofErr w:type="gramEnd"/>
      <w:r>
        <w:rPr>
          <w:rFonts w:hint="eastAsia"/>
        </w:rPr>
        <w:t>无约束G</w:t>
      </w:r>
      <w:r>
        <w:t>AN</w:t>
      </w:r>
      <w:r>
        <w:rPr>
          <w:rFonts w:hint="eastAsia"/>
        </w:rPr>
        <w:t>[</w:t>
      </w:r>
      <w:r>
        <w:t>48]</w:t>
      </w:r>
      <w:r>
        <w:rPr>
          <w:rFonts w:hint="eastAsia"/>
        </w:rPr>
        <w:t>的后门触发器的构建，这将使大的、多的、复杂的后门触发器更容易被检测和精确逆向。为此，我们首先结合已有的基于GAN的后门防御论证了中毒模型比正常模型具有更高的熵的特点</w:t>
      </w:r>
      <w:del w:id="2" w:author="wang shihe" w:date="2023-03-09T09:47:00Z">
        <w:r w:rsidDel="00C90397">
          <w:rPr>
            <w:rFonts w:hint="eastAsia"/>
          </w:rPr>
          <w:delText>，进行了快速检测</w:delText>
        </w:r>
      </w:del>
      <w:r>
        <w:rPr>
          <w:rFonts w:hint="eastAsia"/>
        </w:rPr>
        <w:t>。然后利用检测结果，对后门的互信息</w:t>
      </w:r>
      <w:proofErr w:type="gramStart"/>
      <w:r>
        <w:rPr>
          <w:rFonts w:hint="eastAsia"/>
        </w:rPr>
        <w:t>熵</w:t>
      </w:r>
      <w:proofErr w:type="gramEnd"/>
      <w:r>
        <w:rPr>
          <w:rFonts w:hint="eastAsia"/>
        </w:rPr>
        <w:t>分布进行精细的统计，确定后门触发器所处的超平面并构建用于精细逆向的方向向量。最后进行针对不同类型后门触发器的精细</w:t>
      </w:r>
      <w:proofErr w:type="gramStart"/>
      <w:r>
        <w:rPr>
          <w:rFonts w:hint="eastAsia"/>
        </w:rPr>
        <w:t>逆向和</w:t>
      </w:r>
      <w:proofErr w:type="gramEnd"/>
      <w:r>
        <w:rPr>
          <w:rFonts w:hint="eastAsia"/>
        </w:rPr>
        <w:t>检测。虽然</w:t>
      </w:r>
      <w:proofErr w:type="spellStart"/>
      <w:r w:rsidRPr="00BE3DE7">
        <w:t>GangSweep</w:t>
      </w:r>
      <w:proofErr w:type="spellEnd"/>
      <w:r>
        <w:rPr>
          <w:rFonts w:hint="eastAsia"/>
        </w:rPr>
        <w:t xml:space="preserve"> [</w:t>
      </w:r>
      <w:r>
        <w:t>48]</w:t>
      </w:r>
      <w:r>
        <w:rPr>
          <w:rFonts w:hint="eastAsia"/>
        </w:rPr>
        <w:t>、[</w:t>
      </w:r>
      <w:r>
        <w:t>]</w:t>
      </w:r>
      <w:r>
        <w:rPr>
          <w:rFonts w:hint="eastAsia"/>
        </w:rPr>
        <w:t>、[</w:t>
      </w:r>
      <w:r>
        <w:t>]</w:t>
      </w:r>
      <w:r>
        <w:rPr>
          <w:rFonts w:hint="eastAsia"/>
        </w:rPr>
        <w:t>已经使用GAN对后门触发器进行了一定程度的</w:t>
      </w:r>
      <w:proofErr w:type="gramStart"/>
      <w:r>
        <w:rPr>
          <w:rFonts w:hint="eastAsia"/>
        </w:rPr>
        <w:t>逆向和</w:t>
      </w:r>
      <w:proofErr w:type="gramEnd"/>
      <w:r>
        <w:rPr>
          <w:rFonts w:hint="eastAsia"/>
        </w:rPr>
        <w:t>防御，但仍然没有克服</w:t>
      </w:r>
      <w:r w:rsidRPr="00412DB8">
        <w:t>TABOR</w:t>
      </w:r>
      <w:r>
        <w:rPr>
          <w:rFonts w:hint="eastAsia"/>
        </w:rPr>
        <w:t xml:space="preserve"> [</w:t>
      </w:r>
      <w:r>
        <w:t>49]</w:t>
      </w:r>
      <w:r>
        <w:rPr>
          <w:rFonts w:hint="eastAsia"/>
        </w:rPr>
        <w:t>提出的后门扩散的问题。但同时</w:t>
      </w:r>
      <w:r w:rsidRPr="00412DB8">
        <w:t>TABOR</w:t>
      </w:r>
      <w:r>
        <w:rPr>
          <w:rFonts w:hint="eastAsia"/>
        </w:rPr>
        <w:t>本身基于</w:t>
      </w:r>
      <w:r>
        <w:t>Neural Cleans</w:t>
      </w:r>
      <w:r>
        <w:rPr>
          <w:rFonts w:hint="eastAsia"/>
        </w:rPr>
        <w:t>e后门像素较小的假设，显然无法适应</w:t>
      </w:r>
      <w:proofErr w:type="spellStart"/>
      <w:r w:rsidRPr="00BE3DE7">
        <w:t>GangSweep</w:t>
      </w:r>
      <w:proofErr w:type="spellEnd"/>
      <w:r>
        <w:rPr>
          <w:rFonts w:hint="eastAsia"/>
        </w:rPr>
        <w:t>所提出的大像素后门的检测要求。同时基于GAN的</w:t>
      </w:r>
      <w:proofErr w:type="gramStart"/>
      <w:r>
        <w:rPr>
          <w:rFonts w:hint="eastAsia"/>
        </w:rPr>
        <w:t>逆向还</w:t>
      </w:r>
      <w:proofErr w:type="gramEnd"/>
      <w:r>
        <w:rPr>
          <w:rFonts w:hint="eastAsia"/>
        </w:rPr>
        <w:t>面临着无法剔除自然后门影响问题、随着后门输入的复杂化逆向结果与后门触发器之间的视觉相似性迅速下降的问题。因此现在还没有一个较好的针对GAN防御的约束手段。我们在原有逆向的过程中加入了互信息</w:t>
      </w:r>
      <w:proofErr w:type="gramStart"/>
      <w:r>
        <w:rPr>
          <w:rFonts w:hint="eastAsia"/>
        </w:rPr>
        <w:t>熵</w:t>
      </w:r>
      <w:proofErr w:type="gramEnd"/>
      <w:r>
        <w:rPr>
          <w:rFonts w:hint="eastAsia"/>
        </w:rPr>
        <w:t>筛选的辅助机制，并提出了一种简化运算的检测机制。在数据集MNIST、GTSRB、PUBFIG上的实验结果表明，我们的方法同时提升了原有方法的后门检测的准确度和检测效率、后门触发器逆向结果的视觉相似度、后门防御的效果。代码位于……。</w:t>
      </w:r>
    </w:p>
    <w:p w14:paraId="5E9DED3D" w14:textId="77777777" w:rsidR="001E0877" w:rsidRDefault="001E0877" w:rsidP="001E0877">
      <w:pPr>
        <w:rPr>
          <w:ins w:id="3" w:author="wang shihe" w:date="2023-03-09T09:52:00Z"/>
        </w:rPr>
      </w:pPr>
      <w:ins w:id="4" w:author="wang shihe" w:date="2023-03-09T09:51:00Z">
        <w:r>
          <w:rPr>
            <w:rFonts w:hint="eastAsia"/>
          </w:rPr>
          <w:t>动机：</w:t>
        </w:r>
      </w:ins>
      <w:r>
        <w:rPr>
          <w:rFonts w:hint="eastAsia"/>
        </w:rPr>
        <w:t>实验中发现</w:t>
      </w:r>
      <w:ins w:id="5" w:author="wang shihe" w:date="2023-03-09T09:51:00Z">
        <w:r>
          <w:rPr>
            <w:rFonts w:hint="eastAsia"/>
          </w:rPr>
          <w:t>现有方案</w:t>
        </w:r>
      </w:ins>
      <w:r>
        <w:rPr>
          <w:rFonts w:hint="eastAsia"/>
        </w:rPr>
        <w:t>虽然有效，但实际正确率和视觉效果都不理想</w:t>
      </w:r>
      <w:ins w:id="6" w:author="wang shihe" w:date="2023-03-09T09:52:00Z">
        <w:r>
          <w:rPr>
            <w:rFonts w:hint="eastAsia"/>
          </w:rPr>
          <w:t>，提出</w:t>
        </w:r>
      </w:ins>
      <w:r>
        <w:rPr>
          <w:rFonts w:hint="eastAsia"/>
        </w:rPr>
        <w:t>更加高效精准</w:t>
      </w:r>
      <w:ins w:id="7" w:author="wang shihe" w:date="2023-03-09T09:52:00Z">
        <w:r>
          <w:rPr>
            <w:rFonts w:hint="eastAsia"/>
          </w:rPr>
          <w:t>的</w:t>
        </w:r>
      </w:ins>
      <w:r>
        <w:rPr>
          <w:rFonts w:hint="eastAsia"/>
        </w:rPr>
        <w:t>约束手段以完善</w:t>
      </w:r>
      <w:ins w:id="8" w:author="wang shihe" w:date="2023-03-09T09:52:00Z">
        <w:r>
          <w:rPr>
            <w:rFonts w:hint="eastAsia"/>
          </w:rPr>
          <w:t>逆向方案</w:t>
        </w:r>
      </w:ins>
    </w:p>
    <w:p w14:paraId="6BA32130" w14:textId="77777777" w:rsidR="001E0877" w:rsidRDefault="001E0877" w:rsidP="001E0877">
      <w:pPr>
        <w:rPr>
          <w:ins w:id="9" w:author="wang shihe" w:date="2023-03-09T09:54:00Z"/>
        </w:rPr>
      </w:pPr>
      <w:ins w:id="10" w:author="wang shihe" w:date="2023-03-09T09:52:00Z">
        <w:r>
          <w:rPr>
            <w:rFonts w:hint="eastAsia"/>
          </w:rPr>
          <w:t>优点：逆向生成的触发</w:t>
        </w:r>
      </w:ins>
      <w:ins w:id="11" w:author="wang shihe" w:date="2023-03-09T09:53:00Z">
        <w:r>
          <w:rPr>
            <w:rFonts w:hint="eastAsia"/>
          </w:rPr>
          <w:t>器更加精确，有助于消除后门</w:t>
        </w:r>
      </w:ins>
      <w:r>
        <w:rPr>
          <w:rFonts w:hint="eastAsia"/>
        </w:rPr>
        <w:t>；后门检测结果更加精确、效率更高</w:t>
      </w:r>
      <w:ins w:id="12" w:author="wang shihe" w:date="2023-03-09T09:53:00Z">
        <w:r>
          <w:rPr>
            <w:rFonts w:hint="eastAsia"/>
          </w:rPr>
          <w:t>；</w:t>
        </w:r>
      </w:ins>
      <w:r>
        <w:rPr>
          <w:rFonts w:hint="eastAsia"/>
        </w:rPr>
        <w:t>简化的方法可以使后门检测的运算量减少一个量级</w:t>
      </w:r>
      <w:ins w:id="13" w:author="wang shihe" w:date="2023-03-09T09:53:00Z">
        <w:r>
          <w:rPr>
            <w:rFonts w:hint="eastAsia"/>
          </w:rPr>
          <w:t>。</w:t>
        </w:r>
      </w:ins>
    </w:p>
    <w:p w14:paraId="5FAFA59D" w14:textId="77777777" w:rsidR="00D464E1" w:rsidRPr="001E0877" w:rsidRDefault="00D464E1"/>
    <w:sectPr w:rsidR="00D464E1" w:rsidRPr="001E0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3CE0" w14:textId="77777777" w:rsidR="00747032" w:rsidRDefault="00747032" w:rsidP="001E0877">
      <w:r>
        <w:separator/>
      </w:r>
    </w:p>
  </w:endnote>
  <w:endnote w:type="continuationSeparator" w:id="0">
    <w:p w14:paraId="75D297C0" w14:textId="77777777" w:rsidR="00747032" w:rsidRDefault="00747032" w:rsidP="001E0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7A1F0" w14:textId="77777777" w:rsidR="00747032" w:rsidRDefault="00747032" w:rsidP="001E0877">
      <w:r>
        <w:separator/>
      </w:r>
    </w:p>
  </w:footnote>
  <w:footnote w:type="continuationSeparator" w:id="0">
    <w:p w14:paraId="09F30BA5" w14:textId="77777777" w:rsidR="00747032" w:rsidRDefault="00747032" w:rsidP="001E08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hihe">
    <w15:presenceInfo w15:providerId="Windows Live" w15:userId="75d411c6b3547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12"/>
    <w:rsid w:val="001E0877"/>
    <w:rsid w:val="00704A12"/>
    <w:rsid w:val="00747032"/>
    <w:rsid w:val="00AE2852"/>
    <w:rsid w:val="00D46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72A7E4E-D940-4AE6-B672-D567710D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877"/>
    <w:pPr>
      <w:widowControl w:val="0"/>
      <w:jc w:val="both"/>
    </w:pPr>
  </w:style>
  <w:style w:type="paragraph" w:styleId="2">
    <w:name w:val="heading 2"/>
    <w:basedOn w:val="a"/>
    <w:next w:val="a"/>
    <w:link w:val="20"/>
    <w:uiPriority w:val="9"/>
    <w:unhideWhenUsed/>
    <w:qFormat/>
    <w:rsid w:val="001E08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Dark">
    <w:name w:val="codeDark"/>
    <w:link w:val="codeDark0"/>
    <w:qFormat/>
    <w:rsid w:val="00AE2852"/>
    <w:pPr>
      <w:shd w:val="clear" w:color="auto" w:fill="7F7F7F" w:themeFill="text1" w:themeFillTint="80"/>
      <w:spacing w:beforeLines="50" w:before="50" w:afterLines="50" w:after="50"/>
      <w:ind w:leftChars="50" w:left="50" w:rightChars="50" w:right="50"/>
    </w:pPr>
    <w:rPr>
      <w:noProof/>
      <w:color w:val="FFFFFF" w:themeColor="background1"/>
      <w:szCs w:val="21"/>
    </w:rPr>
  </w:style>
  <w:style w:type="character" w:customStyle="1" w:styleId="codeDark0">
    <w:name w:val="codeDark 字符"/>
    <w:basedOn w:val="a0"/>
    <w:link w:val="codeDark"/>
    <w:rsid w:val="00AE2852"/>
    <w:rPr>
      <w:noProof/>
      <w:color w:val="FFFFFF" w:themeColor="background1"/>
      <w:szCs w:val="21"/>
      <w:shd w:val="clear" w:color="auto" w:fill="7F7F7F" w:themeFill="text1" w:themeFillTint="80"/>
    </w:rPr>
  </w:style>
  <w:style w:type="paragraph" w:styleId="a3">
    <w:name w:val="header"/>
    <w:basedOn w:val="a"/>
    <w:link w:val="a4"/>
    <w:uiPriority w:val="99"/>
    <w:unhideWhenUsed/>
    <w:rsid w:val="001E08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0877"/>
    <w:rPr>
      <w:sz w:val="18"/>
      <w:szCs w:val="18"/>
    </w:rPr>
  </w:style>
  <w:style w:type="paragraph" w:styleId="a5">
    <w:name w:val="footer"/>
    <w:basedOn w:val="a"/>
    <w:link w:val="a6"/>
    <w:uiPriority w:val="99"/>
    <w:unhideWhenUsed/>
    <w:rsid w:val="001E0877"/>
    <w:pPr>
      <w:tabs>
        <w:tab w:val="center" w:pos="4153"/>
        <w:tab w:val="right" w:pos="8306"/>
      </w:tabs>
      <w:snapToGrid w:val="0"/>
      <w:jc w:val="left"/>
    </w:pPr>
    <w:rPr>
      <w:sz w:val="18"/>
      <w:szCs w:val="18"/>
    </w:rPr>
  </w:style>
  <w:style w:type="character" w:customStyle="1" w:styleId="a6">
    <w:name w:val="页脚 字符"/>
    <w:basedOn w:val="a0"/>
    <w:link w:val="a5"/>
    <w:uiPriority w:val="99"/>
    <w:rsid w:val="001E0877"/>
    <w:rPr>
      <w:sz w:val="18"/>
      <w:szCs w:val="18"/>
    </w:rPr>
  </w:style>
  <w:style w:type="character" w:customStyle="1" w:styleId="20">
    <w:name w:val="标题 2 字符"/>
    <w:basedOn w:val="a0"/>
    <w:link w:val="2"/>
    <w:uiPriority w:val="9"/>
    <w:rsid w:val="001E0877"/>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1E0877"/>
    <w:rPr>
      <w:sz w:val="21"/>
      <w:szCs w:val="21"/>
    </w:rPr>
  </w:style>
  <w:style w:type="paragraph" w:styleId="a8">
    <w:name w:val="annotation text"/>
    <w:basedOn w:val="a"/>
    <w:link w:val="a9"/>
    <w:uiPriority w:val="99"/>
    <w:unhideWhenUsed/>
    <w:rsid w:val="001E0877"/>
    <w:pPr>
      <w:jc w:val="left"/>
    </w:pPr>
  </w:style>
  <w:style w:type="character" w:customStyle="1" w:styleId="a9">
    <w:name w:val="批注文字 字符"/>
    <w:basedOn w:val="a0"/>
    <w:link w:val="a8"/>
    <w:uiPriority w:val="99"/>
    <w:rsid w:val="001E0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532</Characters>
  <Application>Microsoft Office Word</Application>
  <DocSecurity>0</DocSecurity>
  <Lines>22</Lines>
  <Paragraphs>15</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诚睿</dc:creator>
  <cp:keywords/>
  <dc:description/>
  <cp:lastModifiedBy>孙 诚睿</cp:lastModifiedBy>
  <cp:revision>2</cp:revision>
  <dcterms:created xsi:type="dcterms:W3CDTF">2023-03-21T12:42:00Z</dcterms:created>
  <dcterms:modified xsi:type="dcterms:W3CDTF">2023-03-21T12:43:00Z</dcterms:modified>
</cp:coreProperties>
</file>